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1A" w:rsidRDefault="00C35F5B" w:rsidP="00C35F5B">
      <w:pPr>
        <w:pStyle w:val="Heading1"/>
      </w:pPr>
      <w:proofErr w:type="spellStart"/>
      <w:r>
        <w:rPr>
          <w:lang w:val="en-US"/>
        </w:rPr>
        <w:t>Kontrakt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integraci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</w:t>
      </w:r>
      <w:r>
        <w:t>émů</w:t>
      </w:r>
      <w:proofErr w:type="spellEnd"/>
      <w:r>
        <w:t xml:space="preserve"> v rámci projektu </w:t>
      </w:r>
      <w:proofErr w:type="spellStart"/>
      <w:r>
        <w:t>NDK</w:t>
      </w:r>
      <w:proofErr w:type="spellEnd"/>
    </w:p>
    <w:p w:rsidR="00963770" w:rsidRPr="00963770" w:rsidRDefault="00963770" w:rsidP="00963770">
      <w:r>
        <w:t>Následující pravidla vychází ze skutečnosti, že v systému existují minimálně 2 workflow (business, transformační), každé workflow na základě určitých scénářů posunuje stav zpracovávaného objektu.</w:t>
      </w:r>
    </w:p>
    <w:p w:rsidR="00C35F5B" w:rsidRDefault="00C35F5B" w:rsidP="00C35F5B">
      <w:pPr>
        <w:pStyle w:val="Heading2"/>
      </w:pPr>
      <w:r>
        <w:t>Základní pravidla</w:t>
      </w:r>
    </w:p>
    <w:p w:rsidR="00C35F5B" w:rsidRDefault="00C35F5B" w:rsidP="00C35F5B">
      <w:pPr>
        <w:pStyle w:val="ListParagraph"/>
        <w:numPr>
          <w:ilvl w:val="0"/>
          <w:numId w:val="1"/>
        </w:numPr>
      </w:pPr>
      <w:commentRangeStart w:id="0"/>
      <w:r>
        <w:t>Primárním a jediným referenčním</w:t>
      </w:r>
      <w:commentRangeEnd w:id="0"/>
      <w:r w:rsidR="00034B48">
        <w:rPr>
          <w:rStyle w:val="CommentReference"/>
        </w:rPr>
        <w:commentReference w:id="0"/>
      </w:r>
      <w:r>
        <w:t xml:space="preserve"> zdrojem dat </w:t>
      </w:r>
      <w:commentRangeStart w:id="1"/>
      <w:r>
        <w:t>je obsah pracovního adresáře</w:t>
      </w:r>
      <w:commentRangeEnd w:id="1"/>
      <w:r w:rsidR="00157C14">
        <w:rPr>
          <w:rStyle w:val="CommentReference"/>
        </w:rPr>
        <w:commentReference w:id="1"/>
      </w:r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>Pracovní adresář vzniká v okamžiku, kdy je nad daným objektem nutno spolupracovat</w:t>
      </w:r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>Pracovní adresář zaniká v okamžiku, kdy se objekt dostane do finálního stavu, který je neměnný</w:t>
      </w:r>
    </w:p>
    <w:p w:rsidR="00C35F5B" w:rsidRDefault="00C35F5B" w:rsidP="00C35F5B">
      <w:pPr>
        <w:pStyle w:val="ListParagraph"/>
        <w:numPr>
          <w:ilvl w:val="0"/>
          <w:numId w:val="1"/>
        </w:numPr>
      </w:pPr>
      <w:r>
        <w:t>V pracovním adresáři jsou uloženy všechny informace potřebné pro rekonstrukci stavu v </w:t>
      </w:r>
      <w:commentRangeStart w:id="2"/>
      <w:r>
        <w:t>dalších závislých systémech</w:t>
      </w:r>
      <w:commentRangeEnd w:id="2"/>
      <w:r w:rsidR="00034B48">
        <w:rPr>
          <w:rStyle w:val="CommentReference"/>
        </w:rPr>
        <w:commentReference w:id="2"/>
      </w:r>
    </w:p>
    <w:p w:rsidR="00D53395" w:rsidRDefault="00C35F5B" w:rsidP="00D53395">
      <w:pPr>
        <w:pStyle w:val="ListParagraph"/>
        <w:numPr>
          <w:ilvl w:val="0"/>
          <w:numId w:val="1"/>
        </w:numPr>
      </w:pPr>
      <w:r>
        <w:t>S pracovním adresářem pracuje vždy právě jedna výkonná jednotka</w:t>
      </w:r>
      <w:r w:rsidR="00C24417">
        <w:t xml:space="preserve"> a provádí jednu operaci</w:t>
      </w:r>
    </w:p>
    <w:p w:rsidR="00200F67" w:rsidRDefault="00C24417" w:rsidP="00D53395">
      <w:pPr>
        <w:pStyle w:val="ListParagraph"/>
        <w:numPr>
          <w:ilvl w:val="0"/>
          <w:numId w:val="1"/>
        </w:numPr>
      </w:pPr>
      <w:r>
        <w:t xml:space="preserve">Každá operace nad pracovním adresářem je </w:t>
      </w:r>
      <w:proofErr w:type="spellStart"/>
      <w:r w:rsidR="00200F67">
        <w:t>idempotentní</w:t>
      </w:r>
      <w:proofErr w:type="spellEnd"/>
      <w:r w:rsidR="00D53395">
        <w:t xml:space="preserve"> (může být vykonávána opakovaně se stále stejným výsledkem</w:t>
      </w:r>
      <w:r w:rsidR="00157C14">
        <w:t xml:space="preserve"> – </w:t>
      </w:r>
      <w:commentRangeStart w:id="3"/>
      <w:r w:rsidR="00157C14">
        <w:t>zajišťuje způsob implementace operace, řeší problém ztráty výsledkových notifikací</w:t>
      </w:r>
      <w:commentRangeEnd w:id="3"/>
      <w:r w:rsidR="00034B48">
        <w:rPr>
          <w:rStyle w:val="CommentReference"/>
        </w:rPr>
        <w:commentReference w:id="3"/>
      </w:r>
      <w:r w:rsidR="00D53395">
        <w:t>)</w:t>
      </w:r>
    </w:p>
    <w:p w:rsidR="00034B48" w:rsidRDefault="00034B48" w:rsidP="00C35F5B">
      <w:pPr>
        <w:pStyle w:val="ListParagraph"/>
        <w:numPr>
          <w:ilvl w:val="0"/>
          <w:numId w:val="1"/>
        </w:numPr>
      </w:pPr>
      <w:commentRangeStart w:id="4"/>
      <w:r>
        <w:t>Jednotlivé operace jsou</w:t>
      </w:r>
      <w:commentRangeEnd w:id="4"/>
      <w:r>
        <w:rPr>
          <w:rStyle w:val="CommentReference"/>
        </w:rPr>
        <w:commentReference w:id="4"/>
      </w:r>
    </w:p>
    <w:p w:rsidR="000560B2" w:rsidRDefault="00034B48" w:rsidP="00034B48">
      <w:pPr>
        <w:pStyle w:val="ListParagraph"/>
        <w:numPr>
          <w:ilvl w:val="1"/>
          <w:numId w:val="1"/>
        </w:numPr>
      </w:pPr>
      <w:r>
        <w:t xml:space="preserve">Mezi objekty (pracovními adresáři) </w:t>
      </w:r>
      <w:r w:rsidR="000560B2">
        <w:t>nezávislé</w:t>
      </w:r>
    </w:p>
    <w:p w:rsidR="00034B48" w:rsidRDefault="00034B48" w:rsidP="00034B48">
      <w:pPr>
        <w:pStyle w:val="ListParagraph"/>
        <w:numPr>
          <w:ilvl w:val="1"/>
          <w:numId w:val="1"/>
        </w:numPr>
      </w:pPr>
      <w:r>
        <w:t xml:space="preserve">V rámci jednoho objektu z podstaty řízení </w:t>
      </w:r>
      <w:proofErr w:type="spellStart"/>
      <w:r>
        <w:t>sekvneční</w:t>
      </w:r>
      <w:proofErr w:type="spellEnd"/>
    </w:p>
    <w:p w:rsidR="002530CC" w:rsidRDefault="002530CC" w:rsidP="00C35F5B">
      <w:pPr>
        <w:pStyle w:val="ListParagraph"/>
        <w:numPr>
          <w:ilvl w:val="0"/>
          <w:numId w:val="1"/>
        </w:numPr>
      </w:pPr>
      <w:r>
        <w:t xml:space="preserve">Každá operace nad pracovním adresářem </w:t>
      </w:r>
      <w:commentRangeStart w:id="5"/>
      <w:r>
        <w:t>generuje notifikace</w:t>
      </w:r>
      <w:commentRangeEnd w:id="5"/>
      <w:r w:rsidR="00034B48">
        <w:rPr>
          <w:rStyle w:val="CommentReference"/>
        </w:rPr>
        <w:commentReference w:id="5"/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Zahájení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Postup (kolik procent hotovo)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Ukončení (úspěch/neúspěch)</w:t>
      </w:r>
    </w:p>
    <w:p w:rsidR="002530CC" w:rsidRDefault="002530CC" w:rsidP="002530CC">
      <w:pPr>
        <w:pStyle w:val="ListParagraph"/>
        <w:numPr>
          <w:ilvl w:val="1"/>
          <w:numId w:val="1"/>
        </w:numPr>
      </w:pPr>
      <w:r>
        <w:t>Specifické</w:t>
      </w:r>
    </w:p>
    <w:p w:rsidR="00C35F5B" w:rsidRDefault="00C24417" w:rsidP="00C35F5B">
      <w:pPr>
        <w:pStyle w:val="ListParagraph"/>
        <w:numPr>
          <w:ilvl w:val="0"/>
          <w:numId w:val="1"/>
        </w:numPr>
      </w:pPr>
      <w:r>
        <w:t>Přístup k pracovnímu adresáři je chráněn přesně definovaným zámkem na úrovni souborového systému</w:t>
      </w:r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>Pro práci se zámkem pracovního adresáře bude k dispozici společný kód ve formě Java knihovny a spustitelného příkazu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získání zámku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potvrzení úspěšného dokončení</w:t>
      </w:r>
    </w:p>
    <w:p w:rsidR="002530CC" w:rsidRDefault="002530CC" w:rsidP="002530CC">
      <w:pPr>
        <w:pStyle w:val="ListParagraph"/>
        <w:numPr>
          <w:ilvl w:val="2"/>
          <w:numId w:val="1"/>
        </w:numPr>
      </w:pPr>
      <w:r>
        <w:t>Operace chyby a návratu do stavu na začátku</w:t>
      </w:r>
    </w:p>
    <w:p w:rsidR="000560B2" w:rsidRDefault="000560B2" w:rsidP="000560B2">
      <w:pPr>
        <w:pStyle w:val="ListParagraph"/>
        <w:numPr>
          <w:ilvl w:val="1"/>
          <w:numId w:val="1"/>
        </w:numPr>
      </w:pPr>
      <w:r>
        <w:t xml:space="preserve">Správa zámků běží přímo na </w:t>
      </w:r>
      <w:proofErr w:type="spellStart"/>
      <w:r>
        <w:t>fileserveru</w:t>
      </w:r>
      <w:proofErr w:type="spellEnd"/>
    </w:p>
    <w:p w:rsidR="000560B2" w:rsidRDefault="000560B2" w:rsidP="000560B2">
      <w:pPr>
        <w:pStyle w:val="ListParagraph"/>
        <w:numPr>
          <w:ilvl w:val="1"/>
          <w:numId w:val="1"/>
        </w:numPr>
      </w:pPr>
      <w:r>
        <w:t>Zámky jsou vytvářeny systémovým voláním pro zamykání na úrovni filesystem (</w:t>
      </w:r>
      <w:proofErr w:type="spellStart"/>
      <w:r>
        <w:t>flock</w:t>
      </w:r>
      <w:proofErr w:type="spellEnd"/>
      <w:r>
        <w:t>)</w:t>
      </w:r>
    </w:p>
    <w:p w:rsidR="00C24417" w:rsidRDefault="00C24417" w:rsidP="00C24417">
      <w:pPr>
        <w:pStyle w:val="ListParagraph"/>
        <w:numPr>
          <w:ilvl w:val="0"/>
          <w:numId w:val="1"/>
        </w:numPr>
      </w:pPr>
      <w:r>
        <w:t xml:space="preserve">Integrita pracovního adresáře je </w:t>
      </w:r>
      <w:commentRangeStart w:id="6"/>
      <w:r>
        <w:t xml:space="preserve">chráněna </w:t>
      </w:r>
      <w:proofErr w:type="spellStart"/>
      <w:r>
        <w:t>verzováním</w:t>
      </w:r>
      <w:proofErr w:type="spellEnd"/>
      <w:r>
        <w:t xml:space="preserve"> </w:t>
      </w:r>
      <w:commentRangeEnd w:id="6"/>
      <w:r w:rsidR="00034B48">
        <w:rPr>
          <w:rStyle w:val="CommentReference"/>
        </w:rPr>
        <w:commentReference w:id="6"/>
      </w:r>
      <w:r>
        <w:t>(</w:t>
      </w:r>
      <w:commentRangeStart w:id="7"/>
      <w:r>
        <w:t xml:space="preserve">lokální </w:t>
      </w:r>
      <w:proofErr w:type="spellStart"/>
      <w:r>
        <w:t>git</w:t>
      </w:r>
      <w:commentRangeEnd w:id="7"/>
      <w:proofErr w:type="spellEnd"/>
      <w:r w:rsidR="00157C14">
        <w:rPr>
          <w:rStyle w:val="CommentReference"/>
        </w:rPr>
        <w:commentReference w:id="7"/>
      </w:r>
      <w:r>
        <w:t>)</w:t>
      </w:r>
    </w:p>
    <w:p w:rsidR="00157C14" w:rsidRDefault="00157C14" w:rsidP="00C24417">
      <w:pPr>
        <w:pStyle w:val="ListParagraph"/>
        <w:numPr>
          <w:ilvl w:val="1"/>
          <w:numId w:val="1"/>
        </w:numPr>
      </w:pPr>
      <w:proofErr w:type="gramStart"/>
      <w:r>
        <w:t>Lokální .</w:t>
      </w:r>
      <w:proofErr w:type="spellStart"/>
      <w:r>
        <w:t>git</w:t>
      </w:r>
      <w:proofErr w:type="spellEnd"/>
      <w:proofErr w:type="gramEnd"/>
      <w:r>
        <w:t xml:space="preserve"> je chráněn pomocí přístupových oprávnění a běžný proces ho nemůže „rozbít“</w:t>
      </w:r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Po získání zámku adresáře je zároveň vytvořen </w:t>
      </w:r>
      <w:proofErr w:type="spellStart"/>
      <w:r>
        <w:t>branch</w:t>
      </w:r>
      <w:proofErr w:type="spellEnd"/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Při uvolnění zámku je aktuální stav potvrzen a je proveden </w:t>
      </w:r>
      <w:proofErr w:type="spellStart"/>
      <w:r>
        <w:t>merge</w:t>
      </w:r>
      <w:proofErr w:type="spellEnd"/>
      <w:r>
        <w:t>/</w:t>
      </w:r>
      <w:proofErr w:type="spellStart"/>
      <w:r>
        <w:t>commit</w:t>
      </w:r>
      <w:proofErr w:type="spellEnd"/>
    </w:p>
    <w:p w:rsidR="00C24417" w:rsidRDefault="00C24417" w:rsidP="00C24417">
      <w:pPr>
        <w:pStyle w:val="ListParagraph"/>
        <w:numPr>
          <w:ilvl w:val="1"/>
          <w:numId w:val="1"/>
        </w:numPr>
      </w:pPr>
      <w:r>
        <w:t xml:space="preserve"> Při selhání operace </w:t>
      </w:r>
      <w:r w:rsidR="00502340">
        <w:t xml:space="preserve">možné </w:t>
      </w:r>
    </w:p>
    <w:p w:rsidR="00502340" w:rsidRDefault="00502340" w:rsidP="00502340">
      <w:pPr>
        <w:pStyle w:val="ListParagraph"/>
        <w:numPr>
          <w:ilvl w:val="2"/>
          <w:numId w:val="1"/>
        </w:numPr>
      </w:pPr>
      <w:r>
        <w:t>V rozpracované práci pokračovat</w:t>
      </w:r>
      <w:r w:rsidR="000A79A6">
        <w:t xml:space="preserve"> po restartu</w:t>
      </w:r>
    </w:p>
    <w:p w:rsidR="00502340" w:rsidRDefault="00502340" w:rsidP="00502340">
      <w:pPr>
        <w:pStyle w:val="ListParagraph"/>
        <w:numPr>
          <w:ilvl w:val="2"/>
          <w:numId w:val="1"/>
        </w:numPr>
      </w:pPr>
      <w:r>
        <w:t>Vrátit</w:t>
      </w:r>
      <w:r w:rsidR="000A79A6">
        <w:t xml:space="preserve"> pomocí </w:t>
      </w:r>
      <w:proofErr w:type="spellStart"/>
      <w:r w:rsidR="000A79A6">
        <w:t>verzování</w:t>
      </w:r>
      <w:proofErr w:type="spellEnd"/>
      <w:r w:rsidR="000A79A6">
        <w:t xml:space="preserve"> data do stavu před spuštěním operace a začít znovu</w:t>
      </w:r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 xml:space="preserve">Komunikace mezi </w:t>
      </w:r>
      <w:proofErr w:type="gramStart"/>
      <w:r>
        <w:t xml:space="preserve">komponentami </w:t>
      </w:r>
      <w:r w:rsidR="00200F67">
        <w:t xml:space="preserve"> a předávání</w:t>
      </w:r>
      <w:proofErr w:type="gramEnd"/>
      <w:r w:rsidR="00200F67">
        <w:t xml:space="preserve"> řízení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Probíhá ve formě předávání asynchronních zpráv pomocí centrální fronty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 xml:space="preserve">Je používán výhradně </w:t>
      </w:r>
      <w:proofErr w:type="spellStart"/>
      <w:r>
        <w:t>PUB</w:t>
      </w:r>
      <w:proofErr w:type="spellEnd"/>
      <w:r>
        <w:t>/SUB režim</w:t>
      </w:r>
    </w:p>
    <w:p w:rsidR="000A79A6" w:rsidRPr="00034B48" w:rsidRDefault="000A79A6" w:rsidP="000A79A6">
      <w:pPr>
        <w:pStyle w:val="ListParagraph"/>
        <w:numPr>
          <w:ilvl w:val="1"/>
          <w:numId w:val="1"/>
        </w:numPr>
      </w:pPr>
      <w:r w:rsidRPr="00034B48">
        <w:lastRenderedPageBreak/>
        <w:t xml:space="preserve">Fronta je provozována v HA režimu </w:t>
      </w:r>
    </w:p>
    <w:p w:rsidR="000A79A6" w:rsidRPr="00034B48" w:rsidRDefault="000A79A6" w:rsidP="000A79A6">
      <w:pPr>
        <w:pStyle w:val="ListParagraph"/>
        <w:numPr>
          <w:ilvl w:val="1"/>
          <w:numId w:val="1"/>
        </w:numPr>
      </w:pPr>
      <w:commentRangeStart w:id="8"/>
      <w:r w:rsidRPr="00034B48">
        <w:t>Fronta není persistentní</w:t>
      </w:r>
      <w:commentRangeEnd w:id="8"/>
      <w:r w:rsidR="00034B48">
        <w:rPr>
          <w:rStyle w:val="CommentReference"/>
        </w:rPr>
        <w:commentReference w:id="8"/>
      </w:r>
    </w:p>
    <w:p w:rsidR="000A79A6" w:rsidRPr="00034B48" w:rsidRDefault="000A79A6" w:rsidP="000A79A6">
      <w:pPr>
        <w:pStyle w:val="ListParagraph"/>
        <w:numPr>
          <w:ilvl w:val="0"/>
          <w:numId w:val="1"/>
        </w:numPr>
      </w:pPr>
      <w:r w:rsidRPr="00034B48">
        <w:t>Zotavení po výpadku je prováděno na základě dat v pracovním adresáři tzv</w:t>
      </w:r>
      <w:commentRangeStart w:id="9"/>
      <w:r w:rsidRPr="00034B48">
        <w:t xml:space="preserve">. </w:t>
      </w:r>
      <w:proofErr w:type="spellStart"/>
      <w:r w:rsidRPr="00034B48">
        <w:t>recovery</w:t>
      </w:r>
      <w:proofErr w:type="spellEnd"/>
      <w:r w:rsidRPr="00034B48">
        <w:t xml:space="preserve"> službo</w:t>
      </w:r>
      <w:commentRangeEnd w:id="9"/>
      <w:r w:rsidR="00034B48">
        <w:rPr>
          <w:rStyle w:val="CommentReference"/>
        </w:rPr>
        <w:commentReference w:id="9"/>
      </w:r>
      <w:r w:rsidRPr="00034B48">
        <w:t>u (dále služba)</w:t>
      </w:r>
    </w:p>
    <w:p w:rsidR="0055640A" w:rsidRDefault="0055640A" w:rsidP="000560B2">
      <w:pPr>
        <w:pStyle w:val="ListParagraph"/>
        <w:numPr>
          <w:ilvl w:val="1"/>
          <w:numId w:val="1"/>
        </w:numPr>
      </w:pPr>
      <w:r>
        <w:t>Vždy existuje nejvýše jedna instance služby (resp. nad daným pracovním adresářem nikdy nebude soupeřit více instancí)</w:t>
      </w:r>
    </w:p>
    <w:p w:rsidR="000560B2" w:rsidRDefault="000A79A6" w:rsidP="000560B2">
      <w:pPr>
        <w:pStyle w:val="ListParagraph"/>
        <w:numPr>
          <w:ilvl w:val="1"/>
          <w:numId w:val="1"/>
        </w:numPr>
      </w:pPr>
      <w:r>
        <w:t>Služba prochází pracovní adresáře (inicializace bude upřesněna)</w:t>
      </w:r>
    </w:p>
    <w:p w:rsidR="0055640A" w:rsidRDefault="000560B2" w:rsidP="000560B2">
      <w:pPr>
        <w:pStyle w:val="ListParagraph"/>
        <w:numPr>
          <w:ilvl w:val="2"/>
          <w:numId w:val="1"/>
        </w:numPr>
      </w:pPr>
      <w:r>
        <w:t xml:space="preserve">V běžném provozu </w:t>
      </w:r>
    </w:p>
    <w:p w:rsidR="000560B2" w:rsidRDefault="000560B2" w:rsidP="000560B2">
      <w:pPr>
        <w:pStyle w:val="ListParagraph"/>
        <w:numPr>
          <w:ilvl w:val="3"/>
          <w:numId w:val="1"/>
        </w:numPr>
      </w:pPr>
      <w:proofErr w:type="spellStart"/>
      <w:r>
        <w:t>timeout</w:t>
      </w:r>
      <w:proofErr w:type="spellEnd"/>
      <w:r>
        <w:t>, když je zámek nad adresářem držen dlouho</w:t>
      </w:r>
      <w:r w:rsidR="0055640A">
        <w:t xml:space="preserve"> - g</w:t>
      </w:r>
      <w:r>
        <w:t xml:space="preserve">eneruje </w:t>
      </w:r>
      <w:proofErr w:type="spellStart"/>
      <w:r>
        <w:t>task</w:t>
      </w:r>
      <w:proofErr w:type="spellEnd"/>
      <w:r>
        <w:t xml:space="preserve"> pro manuální obsluhu</w:t>
      </w:r>
    </w:p>
    <w:p w:rsidR="0055640A" w:rsidRDefault="0055640A" w:rsidP="000560B2">
      <w:pPr>
        <w:pStyle w:val="ListParagraph"/>
        <w:numPr>
          <w:ilvl w:val="3"/>
          <w:numId w:val="1"/>
        </w:numPr>
      </w:pPr>
      <w:r>
        <w:t xml:space="preserve">manuálně nad konkrétním adresářem </w:t>
      </w:r>
    </w:p>
    <w:p w:rsidR="0055640A" w:rsidRDefault="000560B2" w:rsidP="0055640A">
      <w:pPr>
        <w:pStyle w:val="ListParagraph"/>
        <w:numPr>
          <w:ilvl w:val="2"/>
          <w:numId w:val="1"/>
        </w:numPr>
      </w:pPr>
      <w:r>
        <w:t xml:space="preserve">Při startu systému v režimu </w:t>
      </w:r>
      <w:proofErr w:type="spellStart"/>
      <w:r>
        <w:t>recovery</w:t>
      </w:r>
      <w:proofErr w:type="spellEnd"/>
      <w:r>
        <w:t xml:space="preserve">, kdy automaticky </w:t>
      </w:r>
      <w:r w:rsidR="0055640A">
        <w:t>vrací rozpracované úlohy do počátečního stavu a notifikací umožní jejich restart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Služba uvede adresář do stavu vhodného k restartu operace (</w:t>
      </w:r>
      <w:proofErr w:type="spellStart"/>
      <w:r>
        <w:t>rollback</w:t>
      </w:r>
      <w:proofErr w:type="spellEnd"/>
      <w:r>
        <w:t xml:space="preserve"> změn)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>Služba na základě údaje v pracovním adresáři generuje notifikace, pomocí kterých ostatní systémy (workflow, transformace) aktualizují svůj stav</w:t>
      </w:r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>Zapnutí systému</w:t>
      </w:r>
    </w:p>
    <w:p w:rsidR="00200F67" w:rsidRDefault="00200F67" w:rsidP="00200F67">
      <w:pPr>
        <w:pStyle w:val="ListParagraph"/>
        <w:numPr>
          <w:ilvl w:val="1"/>
          <w:numId w:val="1"/>
        </w:numPr>
      </w:pPr>
      <w:r>
        <w:t>Nastartuje se fronta</w:t>
      </w:r>
    </w:p>
    <w:p w:rsidR="000A79A6" w:rsidRDefault="00200F67" w:rsidP="000A79A6">
      <w:pPr>
        <w:pStyle w:val="ListParagraph"/>
        <w:numPr>
          <w:ilvl w:val="1"/>
          <w:numId w:val="1"/>
        </w:numPr>
      </w:pPr>
      <w:r>
        <w:t>Nastartují se procesní uzly</w:t>
      </w:r>
    </w:p>
    <w:p w:rsidR="000A79A6" w:rsidRDefault="000A79A6" w:rsidP="000A79A6">
      <w:pPr>
        <w:pStyle w:val="ListParagraph"/>
        <w:numPr>
          <w:ilvl w:val="1"/>
          <w:numId w:val="1"/>
        </w:numPr>
      </w:pPr>
      <w:r>
        <w:t xml:space="preserve">Spustí se </w:t>
      </w:r>
      <w:proofErr w:type="spellStart"/>
      <w:r>
        <w:t>recovery</w:t>
      </w:r>
      <w:proofErr w:type="spellEnd"/>
    </w:p>
    <w:p w:rsidR="000A79A6" w:rsidRDefault="000A79A6" w:rsidP="000A79A6">
      <w:pPr>
        <w:pStyle w:val="ListParagraph"/>
        <w:numPr>
          <w:ilvl w:val="0"/>
          <w:numId w:val="1"/>
        </w:numPr>
      </w:pPr>
      <w:r>
        <w:t>Vypnutí systému</w:t>
      </w:r>
    </w:p>
    <w:p w:rsidR="00070EFF" w:rsidRDefault="000A79A6" w:rsidP="00070EFF">
      <w:pPr>
        <w:pStyle w:val="ListParagraph"/>
        <w:numPr>
          <w:ilvl w:val="1"/>
          <w:numId w:val="1"/>
        </w:numPr>
      </w:pPr>
      <w:r>
        <w:t>Ukončí se fronta</w:t>
      </w:r>
      <w:r w:rsidR="00070EFF">
        <w:t xml:space="preserve"> </w:t>
      </w:r>
    </w:p>
    <w:p w:rsidR="00070EFF" w:rsidRPr="00070EFF" w:rsidRDefault="00070EFF" w:rsidP="00070EFF">
      <w:pPr>
        <w:pStyle w:val="ListParagraph"/>
        <w:numPr>
          <w:ilvl w:val="2"/>
          <w:numId w:val="1"/>
        </w:numPr>
        <w:rPr>
          <w:highlight w:val="yellow"/>
        </w:rPr>
      </w:pPr>
      <w:commentRangeStart w:id="10"/>
      <w:r w:rsidRPr="00070EFF">
        <w:rPr>
          <w:highlight w:val="yellow"/>
        </w:rPr>
        <w:t>Varianta – ukončí se přijímání požadavků na úlohy měnící stav objektů a počká se na dokončení zpracování</w:t>
      </w:r>
    </w:p>
    <w:p w:rsidR="000A79A6" w:rsidRPr="00070EFF" w:rsidRDefault="00070EFF" w:rsidP="00070EFF">
      <w:pPr>
        <w:pStyle w:val="ListParagraph"/>
        <w:numPr>
          <w:ilvl w:val="2"/>
          <w:numId w:val="1"/>
        </w:numPr>
        <w:rPr>
          <w:highlight w:val="yellow"/>
        </w:rPr>
      </w:pPr>
      <w:r w:rsidRPr="00070EFF">
        <w:rPr>
          <w:highlight w:val="yellow"/>
        </w:rPr>
        <w:t>Aktuálně čekající zprávy jsou zapomenuty</w:t>
      </w:r>
      <w:r w:rsidR="000A79A6" w:rsidRPr="00070EFF">
        <w:rPr>
          <w:highlight w:val="yellow"/>
        </w:rPr>
        <w:t xml:space="preserve"> </w:t>
      </w:r>
    </w:p>
    <w:commentRangeEnd w:id="10"/>
    <w:p w:rsidR="00963770" w:rsidRDefault="00034B48" w:rsidP="00963770">
      <w:pPr>
        <w:pStyle w:val="ListParagraph"/>
        <w:numPr>
          <w:ilvl w:val="1"/>
          <w:numId w:val="1"/>
        </w:numPr>
      </w:pPr>
      <w:r>
        <w:rPr>
          <w:rStyle w:val="CommentReference"/>
        </w:rPr>
        <w:commentReference w:id="10"/>
      </w:r>
      <w:r w:rsidR="000A79A6">
        <w:t>Násilně se ukončí procesní uzly</w:t>
      </w:r>
    </w:p>
    <w:p w:rsidR="00963770" w:rsidRPr="00C35F5B" w:rsidRDefault="00963770" w:rsidP="00963770"/>
    <w:sectPr w:rsidR="00963770" w:rsidRPr="00C35F5B" w:rsidSect="00CD7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sek, Ludek" w:date="2011-10-26T17:18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Potřebujeme jediný správný obraz světa.</w:t>
      </w:r>
    </w:p>
  </w:comment>
  <w:comment w:id="1" w:author="Rasek, Ludek" w:date="2011-10-26T17:13:00Z" w:initials="LR">
    <w:p w:rsidR="00157C14" w:rsidRDefault="00157C14">
      <w:pPr>
        <w:pStyle w:val="CommentText"/>
      </w:pPr>
      <w:r>
        <w:rPr>
          <w:rStyle w:val="CommentReference"/>
        </w:rPr>
        <w:annotationRef/>
      </w:r>
      <w:r>
        <w:t>Co když ještě pracovní adresář nevznikl? – Na daném objektu nelze spolupracovat.</w:t>
      </w:r>
    </w:p>
  </w:comment>
  <w:comment w:id="2" w:author="Rasek, Ludek" w:date="2011-10-26T17:20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 xml:space="preserve">…takže při </w:t>
      </w:r>
      <w:proofErr w:type="spellStart"/>
      <w:r>
        <w:t>recovery</w:t>
      </w:r>
      <w:proofErr w:type="spellEnd"/>
      <w:r>
        <w:t xml:space="preserve"> – viz níže – si každý systém bude moci nastavit „ten správný stav“. Při běžném běhu bude stav napříč systémy </w:t>
      </w:r>
      <w:proofErr w:type="spellStart"/>
      <w:r>
        <w:t>průběžne</w:t>
      </w:r>
      <w:proofErr w:type="spellEnd"/>
      <w:r>
        <w:t xml:space="preserve"> aktualizován na základě notifikací.</w:t>
      </w:r>
    </w:p>
  </w:comment>
  <w:comment w:id="3" w:author="Rasek, Ludek" w:date="2011-10-26T17:20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Kdyby se nám někde ztratila notifikace (smrt fronty apod.) je možné operaci znovu nastartovat a výsledek bude stejný</w:t>
      </w:r>
    </w:p>
  </w:comment>
  <w:comment w:id="4" w:author="Rasek, Ludek" w:date="2011-10-26T17:21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 xml:space="preserve">Především kvůli eliminaci </w:t>
      </w:r>
      <w:proofErr w:type="spellStart"/>
      <w:r>
        <w:t>deadlock</w:t>
      </w:r>
      <w:proofErr w:type="spellEnd"/>
    </w:p>
  </w:comment>
  <w:comment w:id="5" w:author="Rasek, Ludek" w:date="2011-10-26T17:22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Slouží k propagaci stavu do „</w:t>
      </w:r>
      <w:proofErr w:type="spellStart"/>
      <w:r>
        <w:t>slave</w:t>
      </w:r>
      <w:proofErr w:type="spellEnd"/>
      <w:r>
        <w:t>“ systémů. Dále nám umožní vyrobit online monitoring</w:t>
      </w:r>
    </w:p>
  </w:comment>
  <w:comment w:id="6" w:author="Rasek, Ludek" w:date="2011-10-26T17:24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Pokud se některá operace „zblázní“ – typicky manuální editace – chceme mít možnost návratu.</w:t>
      </w:r>
    </w:p>
    <w:p w:rsidR="00034B48" w:rsidRDefault="00034B48">
      <w:pPr>
        <w:pStyle w:val="CommentText"/>
      </w:pPr>
      <w:r>
        <w:t>Zápor: zabíráme cca dvojnásobek místa na disku</w:t>
      </w:r>
    </w:p>
    <w:p w:rsidR="00034B48" w:rsidRDefault="00034B48">
      <w:pPr>
        <w:pStyle w:val="CommentText"/>
      </w:pPr>
    </w:p>
  </w:comment>
  <w:comment w:id="7" w:author="Rasek, Ludek" w:date="2011-10-26T17:24:00Z" w:initials="LR">
    <w:p w:rsidR="00157C14" w:rsidRDefault="00157C14">
      <w:pPr>
        <w:pStyle w:val="CommentText"/>
      </w:pPr>
      <w:r>
        <w:rPr>
          <w:rStyle w:val="CommentReference"/>
        </w:rPr>
        <w:annotationRef/>
      </w:r>
      <w:proofErr w:type="spellStart"/>
      <w:r>
        <w:t>Overkill</w:t>
      </w:r>
      <w:proofErr w:type="spellEnd"/>
      <w:r>
        <w:t>???</w:t>
      </w:r>
      <w:r w:rsidR="00034B48">
        <w:t xml:space="preserve"> </w:t>
      </w:r>
      <w:proofErr w:type="spellStart"/>
      <w:r w:rsidR="00034B48">
        <w:t>Aletrnativa</w:t>
      </w:r>
      <w:proofErr w:type="spellEnd"/>
      <w:r w:rsidR="00034B48">
        <w:t xml:space="preserve">: </w:t>
      </w:r>
      <w:proofErr w:type="spellStart"/>
      <w:r w:rsidR="00034B48">
        <w:t>verzování</w:t>
      </w:r>
      <w:proofErr w:type="spellEnd"/>
      <w:r w:rsidR="00034B48">
        <w:t xml:space="preserve"> na úrovni OS </w:t>
      </w:r>
      <w:proofErr w:type="spellStart"/>
      <w:r w:rsidR="00034B48">
        <w:t>filesystému</w:t>
      </w:r>
      <w:proofErr w:type="spellEnd"/>
      <w:r w:rsidR="00034B48">
        <w:t xml:space="preserve"> (</w:t>
      </w:r>
      <w:proofErr w:type="spellStart"/>
      <w:r w:rsidR="00034B48">
        <w:t>windows</w:t>
      </w:r>
      <w:proofErr w:type="spellEnd"/>
      <w:r w:rsidR="00034B48">
        <w:t xml:space="preserve"> </w:t>
      </w:r>
      <w:proofErr w:type="spellStart"/>
      <w:r w:rsidR="00034B48">
        <w:t>umi</w:t>
      </w:r>
      <w:proofErr w:type="spellEnd"/>
      <w:r w:rsidR="00034B48">
        <w:t xml:space="preserve"> – </w:t>
      </w:r>
      <w:proofErr w:type="spellStart"/>
      <w:r w:rsidR="00034B48">
        <w:t>mensi</w:t>
      </w:r>
      <w:proofErr w:type="spellEnd"/>
      <w:r w:rsidR="00034B48">
        <w:t xml:space="preserve"> kontrola)</w:t>
      </w:r>
    </w:p>
  </w:comment>
  <w:comment w:id="8" w:author="Rasek, Ludek" w:date="2011-10-26T17:25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Stav je pak skutečně držen jen a pouze na jednom místě.</w:t>
      </w:r>
    </w:p>
    <w:p w:rsidR="00034B48" w:rsidRDefault="00034B48">
      <w:pPr>
        <w:pStyle w:val="CommentText"/>
      </w:pPr>
      <w:r>
        <w:t>Mohou se ztratit jak pokyny pro start operaci, tak notifikace</w:t>
      </w:r>
    </w:p>
    <w:p w:rsidR="00034B48" w:rsidRDefault="00034B48">
      <w:pPr>
        <w:pStyle w:val="CommentText"/>
      </w:pPr>
      <w:r>
        <w:t xml:space="preserve">Lze řešit </w:t>
      </w:r>
      <w:proofErr w:type="spellStart"/>
      <w:r>
        <w:t>recovery</w:t>
      </w:r>
      <w:proofErr w:type="spellEnd"/>
      <w:r>
        <w:t>/</w:t>
      </w:r>
      <w:proofErr w:type="spellStart"/>
      <w:r>
        <w:t>timeoutem</w:t>
      </w:r>
      <w:proofErr w:type="spellEnd"/>
      <w:r>
        <w:t xml:space="preserve"> apod.</w:t>
      </w:r>
    </w:p>
    <w:p w:rsidR="00034B48" w:rsidRDefault="00034B48">
      <w:pPr>
        <w:pStyle w:val="CommentText"/>
      </w:pPr>
      <w:r>
        <w:t xml:space="preserve">S výhodou využijeme </w:t>
      </w:r>
      <w:proofErr w:type="spellStart"/>
      <w:r>
        <w:t>idempotenci</w:t>
      </w:r>
      <w:proofErr w:type="spellEnd"/>
      <w:r>
        <w:t xml:space="preserve"> operaci</w:t>
      </w:r>
    </w:p>
  </w:comment>
  <w:comment w:id="9" w:author="Rasek, Ludek" w:date="2011-10-26T17:27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Vzhledem k „</w:t>
      </w:r>
      <w:proofErr w:type="spellStart"/>
      <w:r>
        <w:t>distribuovanosti</w:t>
      </w:r>
      <w:proofErr w:type="spellEnd"/>
      <w:r>
        <w:t>“ systému se bez něčeho podobného asi neobjedeme ať už na globální úrovni, nebo jako součást operace.</w:t>
      </w:r>
    </w:p>
    <w:p w:rsidR="00034B48" w:rsidRDefault="00034B48">
      <w:pPr>
        <w:pStyle w:val="CommentText"/>
      </w:pPr>
      <w:r>
        <w:t>Možno nahradit mechanizmem „</w:t>
      </w:r>
      <w:proofErr w:type="spellStart"/>
      <w:r>
        <w:t>timeoutu</w:t>
      </w:r>
      <w:proofErr w:type="spellEnd"/>
      <w:r>
        <w:t>“ v řídicích komponentách (</w:t>
      </w:r>
      <w:proofErr w:type="spellStart"/>
      <w:r>
        <w:t>wf</w:t>
      </w:r>
      <w:proofErr w:type="spellEnd"/>
      <w:r>
        <w:t>, trans)</w:t>
      </w:r>
    </w:p>
  </w:comment>
  <w:comment w:id="10" w:author="Rasek, Ludek" w:date="2011-10-26T17:27:00Z" w:initials="LR">
    <w:p w:rsidR="00034B48" w:rsidRDefault="00034B48">
      <w:pPr>
        <w:pStyle w:val="CommentText"/>
      </w:pPr>
      <w:r>
        <w:rPr>
          <w:rStyle w:val="CommentReference"/>
        </w:rPr>
        <w:annotationRef/>
      </w:r>
      <w:r>
        <w:t>Souvisí s perzistencí fronty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D5FAF"/>
    <w:multiLevelType w:val="hybridMultilevel"/>
    <w:tmpl w:val="09DEE0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5F5B"/>
    <w:rsid w:val="00034B48"/>
    <w:rsid w:val="000560B2"/>
    <w:rsid w:val="00070EFF"/>
    <w:rsid w:val="000A79A6"/>
    <w:rsid w:val="000C61BB"/>
    <w:rsid w:val="00157C14"/>
    <w:rsid w:val="00200F67"/>
    <w:rsid w:val="002530CC"/>
    <w:rsid w:val="00462481"/>
    <w:rsid w:val="00502340"/>
    <w:rsid w:val="00505478"/>
    <w:rsid w:val="0055640A"/>
    <w:rsid w:val="00694A9D"/>
    <w:rsid w:val="00963770"/>
    <w:rsid w:val="00A97091"/>
    <w:rsid w:val="00B17743"/>
    <w:rsid w:val="00B625D1"/>
    <w:rsid w:val="00C24417"/>
    <w:rsid w:val="00C35F5B"/>
    <w:rsid w:val="00CD7B1A"/>
    <w:rsid w:val="00D5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1A"/>
  </w:style>
  <w:style w:type="paragraph" w:styleId="Heading1">
    <w:name w:val="heading 1"/>
    <w:basedOn w:val="Normal"/>
    <w:next w:val="Normal"/>
    <w:link w:val="Heading1Char"/>
    <w:uiPriority w:val="9"/>
    <w:qFormat/>
    <w:rsid w:val="00C35F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F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5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F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7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C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484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Rasek, Ludek</dc:creator>
  <cp:lastModifiedBy>Rasek, Ludek</cp:lastModifiedBy>
  <cp:revision>10</cp:revision>
  <dcterms:created xsi:type="dcterms:W3CDTF">2011-10-26T12:46:00Z</dcterms:created>
  <dcterms:modified xsi:type="dcterms:W3CDTF">2011-10-26T15:27:00Z</dcterms:modified>
</cp:coreProperties>
</file>